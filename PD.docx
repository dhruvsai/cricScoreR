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2F858" w14:textId="77777777" w:rsidR="00DA2B01" w:rsidRDefault="00DA2B01" w:rsidP="0077713A">
      <w:pPr>
        <w:outlineLvl w:val="0"/>
        <w:rPr>
          <w:ins w:id="0" w:author="Gregor Kappler" w:date="2016-07-07T15:58:00Z"/>
          <w:rFonts w:ascii="Times New Roman" w:hAnsi="Times New Roman" w:cs="Times New Roman"/>
          <w:b/>
          <w:sz w:val="28"/>
          <w:szCs w:val="28"/>
        </w:rPr>
      </w:pPr>
      <w:ins w:id="1" w:author="Gregor Kappler" w:date="2016-07-07T15:58:00Z">
        <w:r>
          <w:rPr>
            <w:rFonts w:ascii="Times New Roman" w:hAnsi="Times New Roman" w:cs="Times New Roman"/>
            <w:b/>
            <w:sz w:val="28"/>
            <w:szCs w:val="28"/>
          </w:rPr>
          <w:t>Next steps:</w:t>
        </w:r>
      </w:ins>
    </w:p>
    <w:p w14:paraId="38FDF826" w14:textId="77777777" w:rsidR="00DA2B01" w:rsidRDefault="00DA2B01">
      <w:pPr>
        <w:pStyle w:val="ListParagraph"/>
        <w:numPr>
          <w:ilvl w:val="0"/>
          <w:numId w:val="9"/>
        </w:numPr>
        <w:rPr>
          <w:ins w:id="2" w:author="Gregor Kappler" w:date="2016-07-07T16:32:00Z"/>
        </w:rPr>
        <w:pPrChange w:id="3" w:author="Gregor Kappler" w:date="2016-07-07T16:32:00Z">
          <w:pPr>
            <w:outlineLvl w:val="0"/>
          </w:pPr>
        </w:pPrChange>
      </w:pPr>
      <w:ins w:id="4" w:author="Gregor Kappler" w:date="2016-07-07T15:58:00Z">
        <w:r>
          <w:t xml:space="preserve">Please clean up </w:t>
        </w:r>
      </w:ins>
      <w:ins w:id="5" w:author="Gregor Kappler" w:date="2016-07-07T15:59:00Z">
        <w:r>
          <w:t xml:space="preserve">your R scripts, </w:t>
        </w:r>
      </w:ins>
      <w:ins w:id="6" w:author="Gregor Kappler" w:date="2016-07-07T16:02:00Z">
        <w:r>
          <w:t>honestly they are messy right now.</w:t>
        </w:r>
      </w:ins>
    </w:p>
    <w:p w14:paraId="02259BC8" w14:textId="77777777" w:rsidR="00142792" w:rsidRDefault="00142792">
      <w:pPr>
        <w:pStyle w:val="ListParagraph"/>
        <w:numPr>
          <w:ilvl w:val="0"/>
          <w:numId w:val="9"/>
        </w:numPr>
        <w:rPr>
          <w:ins w:id="7" w:author="Gregor Kappler" w:date="2016-07-07T16:32:00Z"/>
        </w:rPr>
        <w:pPrChange w:id="8" w:author="Gregor Kappler" w:date="2016-07-07T15:58:00Z">
          <w:pPr>
            <w:outlineLvl w:val="0"/>
          </w:pPr>
        </w:pPrChange>
      </w:pPr>
      <w:ins w:id="9" w:author="Gregor Kappler" w:date="2016-07-07T16:32:00Z">
        <w:r>
          <w:t xml:space="preserve">Produce a plot of the player </w:t>
        </w:r>
        <w:proofErr w:type="spellStart"/>
        <w:r>
          <w:t>coeffs</w:t>
        </w:r>
        <w:proofErr w:type="spellEnd"/>
        <w:r>
          <w:t>!</w:t>
        </w:r>
      </w:ins>
    </w:p>
    <w:p w14:paraId="70F0A945" w14:textId="49198E7E" w:rsidR="00527962" w:rsidRDefault="00527962">
      <w:pPr>
        <w:pStyle w:val="ListParagraph"/>
        <w:numPr>
          <w:ilvl w:val="0"/>
          <w:numId w:val="9"/>
        </w:numPr>
        <w:rPr>
          <w:ins w:id="10" w:author="Gregor Kappler" w:date="2016-07-07T15:59:00Z"/>
        </w:rPr>
        <w:pPrChange w:id="11" w:author="Gregor Kappler" w:date="2016-07-07T15:58:00Z">
          <w:pPr>
            <w:outlineLvl w:val="0"/>
          </w:pPr>
        </w:pPrChange>
      </w:pPr>
      <w:ins w:id="12" w:author="Gregor Kappler" w:date="2016-07-07T16:32:00Z">
        <w:r>
          <w:t>Make this doc into a report.</w:t>
        </w:r>
      </w:ins>
    </w:p>
    <w:p w14:paraId="77D5F030" w14:textId="77777777" w:rsidR="0077713A" w:rsidRDefault="0077713A" w:rsidP="0077713A">
      <w:pPr>
        <w:outlineLvl w:val="0"/>
        <w:rPr>
          <w:ins w:id="13" w:author="Gregor Kappler" w:date="2016-07-07T15:34:00Z"/>
          <w:rFonts w:ascii="Times New Roman" w:hAnsi="Times New Roman" w:cs="Times New Roman"/>
          <w:b/>
          <w:sz w:val="28"/>
          <w:szCs w:val="28"/>
        </w:rPr>
      </w:pPr>
      <w:ins w:id="14" w:author="Gregor Kappler" w:date="2016-07-07T15:34:00Z">
        <w:r>
          <w:rPr>
            <w:rFonts w:ascii="Times New Roman" w:hAnsi="Times New Roman" w:cs="Times New Roman"/>
            <w:b/>
            <w:sz w:val="28"/>
            <w:szCs w:val="28"/>
          </w:rPr>
          <w:t>Data acquisition</w:t>
        </w:r>
      </w:ins>
    </w:p>
    <w:p w14:paraId="656C6BE8" w14:textId="77777777" w:rsidR="0077713A" w:rsidRDefault="0077713A" w:rsidP="0077713A">
      <w:pPr>
        <w:rPr>
          <w:ins w:id="15" w:author="admin" w:date="2016-07-08T11:18:00Z"/>
        </w:rPr>
      </w:pPr>
      <w:ins w:id="16" w:author="Gregor Kappler" w:date="2016-07-07T15:34:00Z">
        <w:r>
          <w:t>Where</w:t>
        </w:r>
      </w:ins>
      <w:ins w:id="17" w:author="Gregor Kappler" w:date="2016-07-07T15:35:00Z">
        <w:r>
          <w:t xml:space="preserve"> is data from?</w:t>
        </w:r>
      </w:ins>
    </w:p>
    <w:p w14:paraId="0963AE84" w14:textId="129A86FA" w:rsidR="00A67F5A" w:rsidRDefault="00A67F5A" w:rsidP="0077713A">
      <w:pPr>
        <w:rPr>
          <w:ins w:id="18" w:author="Gregor Kappler" w:date="2016-07-07T15:35:00Z"/>
        </w:rPr>
      </w:pPr>
      <w:ins w:id="19" w:author="admin" w:date="2016-07-08T11:18:00Z">
        <w:r>
          <w:t xml:space="preserve">Data is basically from </w:t>
        </w:r>
        <w:proofErr w:type="gramStart"/>
        <w:r>
          <w:t>cricsheet</w:t>
        </w:r>
      </w:ins>
      <w:ins w:id="20" w:author="admin" w:date="2016-07-08T11:19:00Z">
        <w:r>
          <w:t>.org ,</w:t>
        </w:r>
        <w:proofErr w:type="gramEnd"/>
        <w:r>
          <w:t xml:space="preserve"> a website which deals with cricket statistics. It was having files of all the IPL seasons that happened.</w:t>
        </w:r>
      </w:ins>
    </w:p>
    <w:p w14:paraId="0B74879D" w14:textId="77777777" w:rsidR="0077713A" w:rsidRDefault="0077713A" w:rsidP="0077713A">
      <w:pPr>
        <w:rPr>
          <w:ins w:id="21" w:author="Gregor Kappler" w:date="2016-07-07T15:35:00Z"/>
        </w:rPr>
      </w:pPr>
      <w:ins w:id="22" w:author="Gregor Kappler" w:date="2016-07-07T15:35:00Z">
        <w:r>
          <w:t>The dataset contains these variables:</w:t>
        </w:r>
      </w:ins>
    </w:p>
    <w:p w14:paraId="10834DD5" w14:textId="4D38F19F" w:rsidR="0077713A" w:rsidRDefault="0077713A" w:rsidP="005570D7">
      <w:pPr>
        <w:pStyle w:val="ListParagraph"/>
        <w:numPr>
          <w:ilvl w:val="0"/>
          <w:numId w:val="7"/>
        </w:numPr>
        <w:rPr>
          <w:ins w:id="23" w:author="Gregor Kappler" w:date="2016-07-07T15:41:00Z"/>
        </w:rPr>
      </w:pPr>
      <w:commentRangeStart w:id="24"/>
      <w:ins w:id="25" w:author="Gregor Kappler" w:date="2016-07-07T15:35:00Z">
        <w:r>
          <w:t xml:space="preserve">Strike </w:t>
        </w:r>
      </w:ins>
      <w:ins w:id="26" w:author="Gregor Kappler" w:date="2016-07-07T15:36:00Z">
        <w:r>
          <w:t>batsman</w:t>
        </w:r>
      </w:ins>
      <w:ins w:id="27" w:author="admin" w:date="2016-07-08T11:20:00Z">
        <w:r w:rsidR="00A67F5A">
          <w:t xml:space="preserve"> ( Near about 436 factor variables are there)</w:t>
        </w:r>
      </w:ins>
    </w:p>
    <w:p w14:paraId="184D95E9" w14:textId="1C9A4192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28" w:author="Gregor Kappler" w:date="2016-07-07T15:41:00Z"/>
        </w:rPr>
      </w:pPr>
      <w:ins w:id="29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Ball</w:t>
        </w:r>
      </w:ins>
      <w:ins w:id="30" w:author="admin" w:date="2016-07-08T11:21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 Not a useful column for analysis )</w:t>
        </w:r>
      </w:ins>
    </w:p>
    <w:p w14:paraId="737CC197" w14:textId="1A9FD378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31" w:author="Gregor Kappler" w:date="2016-07-07T15:41:00Z"/>
        </w:rPr>
      </w:pPr>
      <w:ins w:id="32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Inning</w:t>
        </w:r>
      </w:ins>
      <w:ins w:id="33" w:author="admin" w:date="2016-07-08T11:21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 Used as a</w:t>
        </w:r>
      </w:ins>
      <w:ins w:id="34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35" w:author="admin" w:date="2016-07-08T11:21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factor variable with 4 factors</w:t>
        </w:r>
      </w:ins>
      <w:ins w:id="36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)</w:t>
        </w:r>
      </w:ins>
    </w:p>
    <w:p w14:paraId="141BB5AB" w14:textId="008059D2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37" w:author="Gregor Kappler" w:date="2016-07-07T15:41:00Z"/>
        </w:rPr>
      </w:pPr>
      <w:ins w:id="38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Over</w:t>
        </w:r>
      </w:ins>
      <w:ins w:id="39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(Used as a factor variable with 20 factors)</w:t>
        </w:r>
      </w:ins>
    </w:p>
    <w:p w14:paraId="061525AF" w14:textId="57027BBE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40" w:author="Gregor Kappler" w:date="2016-07-07T15:41:00Z"/>
        </w:rPr>
      </w:pPr>
      <w:ins w:id="41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Team</w:t>
        </w:r>
      </w:ins>
      <w:ins w:id="42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 It is a factor variable with 12 factors)</w:t>
        </w:r>
      </w:ins>
    </w:p>
    <w:p w14:paraId="745365C4" w14:textId="579891FB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43" w:author="Gregor Kappler" w:date="2016-07-07T15:41:00Z"/>
        </w:rPr>
      </w:pPr>
      <w:proofErr w:type="spellStart"/>
      <w:ins w:id="44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NonStrikeBatsman</w:t>
        </w:r>
      </w:ins>
      <w:proofErr w:type="spellEnd"/>
      <w:ins w:id="45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(Factor variable with 435 factors)</w:t>
        </w:r>
      </w:ins>
    </w:p>
    <w:p w14:paraId="3E73FD13" w14:textId="13252AFE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46" w:author="Gregor Kappler" w:date="2016-07-07T15:41:00Z"/>
        </w:rPr>
      </w:pPr>
      <w:ins w:id="47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Bowler</w:t>
        </w:r>
      </w:ins>
      <w:ins w:id="48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(Factor variable with 385 factors)</w:t>
        </w:r>
      </w:ins>
    </w:p>
    <w:p w14:paraId="02C098E6" w14:textId="13EF1FD4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49" w:author="Gregor Kappler" w:date="2016-07-07T15:41:00Z"/>
        </w:rPr>
      </w:pPr>
      <w:proofErr w:type="spellStart"/>
      <w:ins w:id="50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RunsScored</w:t>
        </w:r>
      </w:ins>
      <w:proofErr w:type="spellEnd"/>
      <w:ins w:id="51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 Target column of prediction of our model)</w:t>
        </w:r>
      </w:ins>
    </w:p>
    <w:p w14:paraId="31B65E9C" w14:textId="65B6C293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52" w:author="Gregor Kappler" w:date="2016-07-07T15:41:00Z"/>
        </w:rPr>
      </w:pPr>
      <w:ins w:id="53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Extras</w:t>
        </w:r>
      </w:ins>
      <w:ins w:id="54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( Column with integer values)</w:t>
        </w:r>
      </w:ins>
    </w:p>
    <w:p w14:paraId="3C586336" w14:textId="1FCBCDC0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55" w:author="Gregor Kappler" w:date="2016-07-07T15:41:00Z"/>
        </w:rPr>
      </w:pPr>
      <w:proofErr w:type="spellStart"/>
      <w:ins w:id="56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DismissalMethod</w:t>
        </w:r>
      </w:ins>
      <w:proofErr w:type="spellEnd"/>
      <w:ins w:id="57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 Method of out )</w:t>
        </w:r>
      </w:ins>
    </w:p>
    <w:p w14:paraId="25E2E59C" w14:textId="716A60E1" w:rsidR="0077713A" w:rsidRDefault="0077713A" w:rsidP="005570D7">
      <w:pPr>
        <w:pStyle w:val="ListParagraph"/>
        <w:numPr>
          <w:ilvl w:val="0"/>
          <w:numId w:val="7"/>
        </w:numPr>
        <w:rPr>
          <w:ins w:id="58" w:author="Gregor Kappler" w:date="2016-07-07T15:35:00Z"/>
        </w:rPr>
      </w:pPr>
      <w:proofErr w:type="spellStart"/>
      <w:ins w:id="59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BatsmanOut</w:t>
        </w:r>
      </w:ins>
      <w:proofErr w:type="spellEnd"/>
      <w:ins w:id="60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(Name of the batsman got out.</w:t>
        </w:r>
      </w:ins>
      <w:ins w:id="61" w:author="admin" w:date="2016-07-08T11:25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62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Not useful in our analysis</w:t>
        </w:r>
      </w:ins>
      <w:ins w:id="63" w:author="admin" w:date="2016-07-08T11:25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)</w:t>
        </w:r>
      </w:ins>
    </w:p>
    <w:commentRangeEnd w:id="24"/>
    <w:p w14:paraId="0C8F6718" w14:textId="77777777" w:rsidR="002929C9" w:rsidRPr="00EC627F" w:rsidRDefault="0077713A" w:rsidP="0077713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ins w:id="64" w:author="Gregor Kappler" w:date="2016-07-07T15:41:00Z">
        <w:r>
          <w:rPr>
            <w:rStyle w:val="CommentReference"/>
          </w:rPr>
          <w:commentReference w:id="24"/>
        </w:r>
      </w:ins>
      <w:r w:rsidR="00EC627F" w:rsidRPr="00EC627F">
        <w:rPr>
          <w:rFonts w:ascii="Times New Roman" w:hAnsi="Times New Roman" w:cs="Times New Roman"/>
          <w:b/>
          <w:sz w:val="28"/>
          <w:szCs w:val="28"/>
        </w:rPr>
        <w:t>Description of Files -:</w:t>
      </w:r>
    </w:p>
    <w:p w14:paraId="7472B9E4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65"/>
      <w:r w:rsidRPr="00EC627F">
        <w:rPr>
          <w:rFonts w:ascii="Times New Roman" w:hAnsi="Times New Roman" w:cs="Times New Roman"/>
          <w:sz w:val="24"/>
          <w:szCs w:val="24"/>
        </w:rPr>
        <w:t>Inferences – This folder contains various Inferences made from various models and tests applied.</w:t>
      </w:r>
      <w:commentRangeEnd w:id="65"/>
      <w:r w:rsidR="005570D7">
        <w:rPr>
          <w:rStyle w:val="CommentReference"/>
        </w:rPr>
        <w:commentReference w:id="65"/>
      </w:r>
    </w:p>
    <w:p w14:paraId="7052462D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Model Results – Various results such as Coefficients and summary of models are saved here.</w:t>
      </w:r>
    </w:p>
    <w:p w14:paraId="1F5B3159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66"/>
      <w:r w:rsidRPr="00EC627F">
        <w:rPr>
          <w:rFonts w:ascii="Times New Roman" w:hAnsi="Times New Roman" w:cs="Times New Roman"/>
          <w:sz w:val="24"/>
          <w:szCs w:val="24"/>
        </w:rPr>
        <w:t xml:space="preserve">Raw Data – </w:t>
      </w:r>
      <w:commentRangeEnd w:id="66"/>
      <w:r w:rsidR="005570D7">
        <w:rPr>
          <w:rStyle w:val="CommentReference"/>
        </w:rPr>
        <w:commentReference w:id="66"/>
      </w:r>
      <w:r w:rsidRPr="00EC627F">
        <w:rPr>
          <w:rFonts w:ascii="Times New Roman" w:hAnsi="Times New Roman" w:cs="Times New Roman"/>
          <w:sz w:val="24"/>
          <w:szCs w:val="24"/>
        </w:rPr>
        <w:t>Contains the raw data used in model.</w:t>
      </w:r>
    </w:p>
    <w:p w14:paraId="0880E6B2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27F">
        <w:rPr>
          <w:rFonts w:ascii="Times New Roman" w:hAnsi="Times New Roman" w:cs="Times New Roman"/>
          <w:sz w:val="24"/>
          <w:szCs w:val="24"/>
        </w:rPr>
        <w:t>RScripts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– It contains all the R Scripts through which data cleaning, predictions, tests were performed.</w:t>
      </w:r>
    </w:p>
    <w:p w14:paraId="541EF974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27F">
        <w:rPr>
          <w:rFonts w:ascii="Times New Roman" w:hAnsi="Times New Roman" w:cs="Times New Roman"/>
          <w:sz w:val="24"/>
          <w:szCs w:val="24"/>
        </w:rPr>
        <w:t>BindIPLData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– It is a csv file that has 1</w:t>
      </w:r>
      <w:proofErr w:type="gramStart"/>
      <w:r w:rsidRPr="00EC627F">
        <w:rPr>
          <w:rFonts w:ascii="Times New Roman" w:hAnsi="Times New Roman" w:cs="Times New Roman"/>
          <w:sz w:val="24"/>
          <w:szCs w:val="24"/>
        </w:rPr>
        <w:t>,36,000</w:t>
      </w:r>
      <w:proofErr w:type="gramEnd"/>
      <w:r w:rsidRPr="00EC627F">
        <w:rPr>
          <w:rFonts w:ascii="Times New Roman" w:hAnsi="Times New Roman" w:cs="Times New Roman"/>
          <w:sz w:val="24"/>
          <w:szCs w:val="24"/>
        </w:rPr>
        <w:t xml:space="preserve"> rows with 12 columns depicting various variables .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RunsScored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is the target column which we have to predict.</w:t>
      </w:r>
    </w:p>
    <w:p w14:paraId="4354B939" w14:textId="77777777" w:rsidR="00EC627F" w:rsidRDefault="00EC627F" w:rsidP="00EC627F"/>
    <w:p w14:paraId="245290A2" w14:textId="77777777" w:rsidR="00EC627F" w:rsidRPr="00EC627F" w:rsidRDefault="00EC627F" w:rsidP="0077713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C627F">
        <w:rPr>
          <w:rFonts w:ascii="Times New Roman" w:hAnsi="Times New Roman" w:cs="Times New Roman"/>
          <w:b/>
          <w:sz w:val="28"/>
          <w:szCs w:val="28"/>
        </w:rPr>
        <w:t>Work Completed -:</w:t>
      </w:r>
    </w:p>
    <w:p w14:paraId="0E8350ED" w14:textId="77777777" w:rsidR="00EC627F" w:rsidRPr="00EC627F" w:rsidRDefault="00EC627F" w:rsidP="00EC62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Refined raw data and bind it in one csv file named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BindIPLData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>.</w:t>
      </w:r>
    </w:p>
    <w:p w14:paraId="5EC43ECE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Completed univariate and bivariate Numerical analysis for various variables containing numerical values.</w:t>
      </w:r>
    </w:p>
    <w:p w14:paraId="29AA5335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Visualised data using common pictorial representations such as histogram of R.</w:t>
      </w:r>
    </w:p>
    <w:p w14:paraId="0646E117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Applied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regression with different combinations of predictors to predict Runs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27F">
        <w:rPr>
          <w:rFonts w:ascii="Times New Roman" w:hAnsi="Times New Roman" w:cs="Times New Roman"/>
          <w:sz w:val="24"/>
          <w:szCs w:val="24"/>
        </w:rPr>
        <w:t>Scored.</w:t>
      </w:r>
    </w:p>
    <w:p w14:paraId="6835D1BF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lastRenderedPageBreak/>
        <w:t>Checked over dispersion of data using dispersion test of AER package and also using dispersion ratio (Resid</w:t>
      </w:r>
      <w:r>
        <w:rPr>
          <w:rFonts w:ascii="Times New Roman" w:hAnsi="Times New Roman" w:cs="Times New Roman"/>
          <w:sz w:val="24"/>
          <w:szCs w:val="24"/>
        </w:rPr>
        <w:t>ual Deviance/Degree o</w:t>
      </w:r>
      <w:r w:rsidRPr="00EC627F">
        <w:rPr>
          <w:rFonts w:ascii="Times New Roman" w:hAnsi="Times New Roman" w:cs="Times New Roman"/>
          <w:sz w:val="24"/>
          <w:szCs w:val="24"/>
        </w:rPr>
        <w:t>f Freedom).</w:t>
      </w:r>
    </w:p>
    <w:p w14:paraId="73BC7489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Applied Chi Square test between various models to find out the significant predictor variables.</w:t>
      </w:r>
    </w:p>
    <w:p w14:paraId="1FCF980B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On the basis of results of Chi </w:t>
      </w:r>
      <w:r>
        <w:rPr>
          <w:rFonts w:ascii="Times New Roman" w:hAnsi="Times New Roman" w:cs="Times New Roman"/>
          <w:sz w:val="24"/>
          <w:szCs w:val="24"/>
        </w:rPr>
        <w:t>Square test</w:t>
      </w:r>
      <w:r w:rsidRPr="00EC627F">
        <w:rPr>
          <w:rFonts w:ascii="Times New Roman" w:hAnsi="Times New Roman" w:cs="Times New Roman"/>
          <w:sz w:val="24"/>
          <w:szCs w:val="24"/>
        </w:rPr>
        <w:t>, formulated a model with various predictor variables.</w:t>
      </w:r>
    </w:p>
    <w:p w14:paraId="7A08A39A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Applied zero inflated regression to avoid over dispersion of data. </w:t>
      </w:r>
    </w:p>
    <w:p w14:paraId="38794155" w14:textId="77777777" w:rsidR="00EC627F" w:rsidRPr="00EC627F" w:rsidRDefault="00EC627F" w:rsidP="0077713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C627F">
        <w:rPr>
          <w:rFonts w:ascii="Times New Roman" w:hAnsi="Times New Roman" w:cs="Times New Roman"/>
          <w:b/>
          <w:sz w:val="28"/>
          <w:szCs w:val="28"/>
        </w:rPr>
        <w:t>Future plans -:</w:t>
      </w:r>
    </w:p>
    <w:p w14:paraId="1ECC336C" w14:textId="77777777" w:rsidR="00EC627F" w:rsidRPr="00EC627F" w:rsidRDefault="00EC627F" w:rsidP="00EC6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Will apply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Non-Nested Hypothesis test to decide best model between </w:t>
      </w:r>
      <w:proofErr w:type="gramStart"/>
      <w:r w:rsidRPr="00EC627F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EC627F">
        <w:rPr>
          <w:rFonts w:ascii="Times New Roman" w:hAnsi="Times New Roman" w:cs="Times New Roman"/>
          <w:sz w:val="24"/>
          <w:szCs w:val="24"/>
        </w:rPr>
        <w:t xml:space="preserve"> inflated and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regression model.</w:t>
      </w:r>
    </w:p>
    <w:p w14:paraId="1ADD6C09" w14:textId="77777777" w:rsidR="00EC627F" w:rsidRPr="00EC627F" w:rsidRDefault="00EC627F" w:rsidP="00EC6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Will try to draw out various inferences from different models based on the results they </w:t>
      </w:r>
      <w:bookmarkStart w:id="67" w:name="_GoBack"/>
      <w:bookmarkEnd w:id="67"/>
      <w:r w:rsidRPr="00EC627F">
        <w:rPr>
          <w:rFonts w:ascii="Times New Roman" w:hAnsi="Times New Roman" w:cs="Times New Roman"/>
          <w:sz w:val="24"/>
          <w:szCs w:val="24"/>
        </w:rPr>
        <w:t>are producing.</w:t>
      </w:r>
    </w:p>
    <w:p w14:paraId="3B8658C8" w14:textId="77777777" w:rsidR="00EC627F" w:rsidRDefault="00EC627F" w:rsidP="00EC627F"/>
    <w:p w14:paraId="2C08BD62" w14:textId="77777777" w:rsidR="00EC627F" w:rsidRPr="00EC627F" w:rsidRDefault="00EC627F" w:rsidP="0077713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C627F">
        <w:rPr>
          <w:rFonts w:ascii="Times New Roman" w:hAnsi="Times New Roman" w:cs="Times New Roman"/>
          <w:b/>
          <w:sz w:val="28"/>
          <w:szCs w:val="28"/>
        </w:rPr>
        <w:t>Questions -:</w:t>
      </w:r>
    </w:p>
    <w:p w14:paraId="66563270" w14:textId="77777777" w:rsidR="00EC627F" w:rsidRPr="00EC627F" w:rsidRDefault="00EC627F" w:rsidP="00EC6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commentRangeStart w:id="68"/>
      <w:commentRangeStart w:id="69"/>
      <w:r w:rsidRPr="00EC627F">
        <w:rPr>
          <w:rFonts w:ascii="Times New Roman" w:hAnsi="Times New Roman" w:cs="Times New Roman"/>
          <w:sz w:val="24"/>
          <w:szCs w:val="24"/>
        </w:rPr>
        <w:t xml:space="preserve">Kindly, suggest any suggestions to consider in the work flow of this case </w:t>
      </w:r>
      <w:commentRangeStart w:id="70"/>
      <w:r w:rsidRPr="00EC627F">
        <w:rPr>
          <w:rFonts w:ascii="Times New Roman" w:hAnsi="Times New Roman" w:cs="Times New Roman"/>
          <w:sz w:val="24"/>
          <w:szCs w:val="24"/>
        </w:rPr>
        <w:t>study</w:t>
      </w:r>
      <w:commentRangeEnd w:id="68"/>
      <w:r w:rsidR="00142792">
        <w:rPr>
          <w:rStyle w:val="CommentReference"/>
        </w:rPr>
        <w:commentReference w:id="68"/>
      </w:r>
      <w:commentRangeEnd w:id="69"/>
      <w:commentRangeEnd w:id="70"/>
      <w:r w:rsidR="00582A63">
        <w:rPr>
          <w:rStyle w:val="CommentReference"/>
        </w:rPr>
        <w:commentReference w:id="69"/>
      </w:r>
      <w:r w:rsidR="00AE336C">
        <w:rPr>
          <w:rStyle w:val="CommentReference"/>
        </w:rPr>
        <w:commentReference w:id="70"/>
      </w:r>
      <w:r w:rsidRPr="00EC627F">
        <w:rPr>
          <w:rFonts w:ascii="Times New Roman" w:hAnsi="Times New Roman" w:cs="Times New Roman"/>
          <w:sz w:val="24"/>
          <w:szCs w:val="24"/>
        </w:rPr>
        <w:t>.</w:t>
      </w:r>
    </w:p>
    <w:p w14:paraId="13D9EABA" w14:textId="77777777" w:rsidR="00C54E66" w:rsidRPr="00C54E66" w:rsidRDefault="00EC627F" w:rsidP="00C54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rPrChange w:id="71" w:author="Gregor Kappler" w:date="2016-07-07T16:28:00Z">
            <w:rPr/>
          </w:rPrChange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Suggest me an authenticated source to refer for steps being taken in case study as now I am just googling all the stuff and on the basis of various articles, I am applying things </w:t>
      </w:r>
      <w:commentRangeStart w:id="72"/>
      <w:r w:rsidRPr="00EC627F">
        <w:rPr>
          <w:rFonts w:ascii="Times New Roman" w:hAnsi="Times New Roman" w:cs="Times New Roman"/>
          <w:sz w:val="24"/>
          <w:szCs w:val="24"/>
        </w:rPr>
        <w:t>required</w:t>
      </w:r>
      <w:commentRangeEnd w:id="72"/>
      <w:r w:rsidR="00DA2B01">
        <w:rPr>
          <w:rStyle w:val="CommentReference"/>
        </w:rPr>
        <w:commentReference w:id="72"/>
      </w:r>
      <w:r w:rsidRPr="00EC627F">
        <w:rPr>
          <w:rFonts w:ascii="Times New Roman" w:hAnsi="Times New Roman" w:cs="Times New Roman"/>
          <w:sz w:val="24"/>
          <w:szCs w:val="24"/>
        </w:rPr>
        <w:t>.</w:t>
      </w:r>
    </w:p>
    <w:p w14:paraId="2A0E9499" w14:textId="3B03ECAB" w:rsidR="00EC627F" w:rsidRDefault="00EC627F" w:rsidP="00EC6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commentRangeStart w:id="73"/>
      <w:r w:rsidRPr="00EC627F">
        <w:rPr>
          <w:rFonts w:ascii="Times New Roman" w:hAnsi="Times New Roman" w:cs="Times New Roman"/>
          <w:sz w:val="24"/>
          <w:szCs w:val="24"/>
        </w:rPr>
        <w:t xml:space="preserve">What should be the basis of checking the appropriateness of our prediction model? I would be </w:t>
      </w:r>
      <w:proofErr w:type="gramStart"/>
      <w:r w:rsidRPr="00EC627F">
        <w:rPr>
          <w:rFonts w:ascii="Times New Roman" w:hAnsi="Times New Roman" w:cs="Times New Roman"/>
          <w:sz w:val="24"/>
          <w:szCs w:val="24"/>
        </w:rPr>
        <w:t>happy ,</w:t>
      </w:r>
      <w:proofErr w:type="gramEnd"/>
      <w:r w:rsidRPr="00EC627F">
        <w:rPr>
          <w:rFonts w:ascii="Times New Roman" w:hAnsi="Times New Roman" w:cs="Times New Roman"/>
          <w:sz w:val="24"/>
          <w:szCs w:val="24"/>
        </w:rPr>
        <w:t xml:space="preserve"> if you can brief me the parameters to be take</w:t>
      </w:r>
      <w:ins w:id="74" w:author="admin" w:date="2016-07-08T11:29:00Z">
        <w:r w:rsidR="005C768C">
          <w:rPr>
            <w:rFonts w:ascii="Times New Roman" w:hAnsi="Times New Roman" w:cs="Times New Roman"/>
            <w:sz w:val="24"/>
            <w:szCs w:val="24"/>
          </w:rPr>
          <w:t>n</w:t>
        </w:r>
      </w:ins>
      <w:r w:rsidRPr="00EC627F">
        <w:rPr>
          <w:rFonts w:ascii="Times New Roman" w:hAnsi="Times New Roman" w:cs="Times New Roman"/>
          <w:sz w:val="24"/>
          <w:szCs w:val="24"/>
        </w:rPr>
        <w:t xml:space="preserve"> care of and their significance.</w:t>
      </w:r>
      <w:commentRangeEnd w:id="73"/>
      <w:r w:rsidR="00142792">
        <w:rPr>
          <w:rStyle w:val="CommentReference"/>
        </w:rPr>
        <w:commentReference w:id="73"/>
      </w:r>
    </w:p>
    <w:p w14:paraId="0C677FD0" w14:textId="77777777" w:rsidR="00365F73" w:rsidRPr="00EC627F" w:rsidRDefault="00365F73" w:rsidP="00EC6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commentRangeStart w:id="75"/>
      <w:r>
        <w:rPr>
          <w:rFonts w:ascii="Times New Roman" w:hAnsi="Times New Roman" w:cs="Times New Roman"/>
          <w:sz w:val="24"/>
          <w:szCs w:val="24"/>
        </w:rPr>
        <w:t>R is taking much time as factor variables in Strike Batsman column is near about 436 and thus, I am not able to run step function with two or more predictors as time taken is too large. Suggest a solution in this regard.</w:t>
      </w:r>
      <w:commentRangeEnd w:id="75"/>
      <w:r w:rsidR="00142792">
        <w:rPr>
          <w:rStyle w:val="CommentReference"/>
        </w:rPr>
        <w:commentReference w:id="75"/>
      </w:r>
    </w:p>
    <w:sectPr w:rsidR="00365F73" w:rsidRPr="00EC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Gregor Kappler" w:date="2016-07-07T15:41:00Z" w:initials="GK">
    <w:p w14:paraId="59D3D726" w14:textId="77777777" w:rsidR="0077713A" w:rsidRDefault="0077713A">
      <w:pPr>
        <w:pStyle w:val="CommentText"/>
      </w:pPr>
      <w:r>
        <w:rPr>
          <w:rStyle w:val="CommentReference"/>
        </w:rPr>
        <w:annotationRef/>
      </w:r>
      <w:r>
        <w:t>Please comment!</w:t>
      </w:r>
    </w:p>
  </w:comment>
  <w:comment w:id="65" w:author="Gregor Kappler" w:date="2016-07-07T15:51:00Z" w:initials="GK">
    <w:p w14:paraId="2EF1A1C6" w14:textId="77777777" w:rsidR="005570D7" w:rsidRDefault="005570D7">
      <w:pPr>
        <w:pStyle w:val="CommentText"/>
      </w:pPr>
      <w:r>
        <w:rPr>
          <w:rStyle w:val="CommentReference"/>
        </w:rPr>
        <w:annotationRef/>
      </w:r>
      <w:r>
        <w:t xml:space="preserve">Please </w:t>
      </w:r>
    </w:p>
  </w:comment>
  <w:comment w:id="66" w:author="Gregor Kappler" w:date="2016-07-07T15:48:00Z" w:initials="GK">
    <w:p w14:paraId="06D80206" w14:textId="77777777" w:rsidR="005570D7" w:rsidRDefault="005570D7">
      <w:pPr>
        <w:pStyle w:val="CommentText"/>
      </w:pPr>
      <w:r>
        <w:rPr>
          <w:rStyle w:val="CommentReference"/>
        </w:rPr>
        <w:annotationRef/>
      </w:r>
      <w:r>
        <w:t>It is hard to figure out what is the raw data, and what is merged…</w:t>
      </w:r>
    </w:p>
  </w:comment>
  <w:comment w:id="68" w:author="Gregor Kappler" w:date="2016-07-07T16:30:00Z" w:initials="GK">
    <w:p w14:paraId="27D25289" w14:textId="77777777" w:rsidR="00142792" w:rsidRDefault="00142792" w:rsidP="00142792">
      <w:pPr>
        <w:pStyle w:val="ListParagraph"/>
        <w:numPr>
          <w:ilvl w:val="0"/>
          <w:numId w:val="8"/>
        </w:numPr>
      </w:pPr>
      <w:r>
        <w:rPr>
          <w:rStyle w:val="CommentReference"/>
        </w:rPr>
        <w:annotationRef/>
      </w:r>
      <w:r>
        <w:t>The stuff in the use case directory needs to be reproducible – without code changes.  I tried, rewrote but it was not possible.</w:t>
      </w:r>
    </w:p>
    <w:p w14:paraId="4AB507A5" w14:textId="77777777" w:rsidR="00142792" w:rsidRDefault="00142792" w:rsidP="00142792">
      <w:pPr>
        <w:pStyle w:val="ListParagraph"/>
        <w:numPr>
          <w:ilvl w:val="0"/>
          <w:numId w:val="8"/>
        </w:numPr>
      </w:pPr>
      <w:proofErr w:type="gramStart"/>
      <w:r>
        <w:t>all</w:t>
      </w:r>
      <w:proofErr w:type="gramEnd"/>
      <w:r>
        <w:t xml:space="preserve"> the </w:t>
      </w:r>
      <w:proofErr w:type="spellStart"/>
      <w:r>
        <w:t>RegressionModel</w:t>
      </w:r>
      <w:proofErr w:type="spellEnd"/>
      <w:r>
        <w:t>* files are very similar, what is the difference, can you please reconcile into one file?</w:t>
      </w:r>
    </w:p>
    <w:p w14:paraId="1DF30F6C" w14:textId="77777777" w:rsidR="00142792" w:rsidRDefault="00142792" w:rsidP="00142792">
      <w:pPr>
        <w:pStyle w:val="ListParagraph"/>
        <w:numPr>
          <w:ilvl w:val="0"/>
          <w:numId w:val="8"/>
        </w:numPr>
      </w:pPr>
      <w:r>
        <w:t xml:space="preserve">Please move your code into three files: </w:t>
      </w:r>
    </w:p>
    <w:p w14:paraId="10A36AD8" w14:textId="77777777" w:rsidR="00142792" w:rsidRDefault="00142792" w:rsidP="00142792">
      <w:pPr>
        <w:pStyle w:val="ListParagraph"/>
        <w:numPr>
          <w:ilvl w:val="1"/>
          <w:numId w:val="8"/>
        </w:numPr>
      </w:pPr>
      <w:r>
        <w:t>00-dataPrep.R: reads in all data and metadata</w:t>
      </w:r>
    </w:p>
    <w:p w14:paraId="68469451" w14:textId="77777777" w:rsidR="00142792" w:rsidRDefault="00142792" w:rsidP="00142792">
      <w:pPr>
        <w:pStyle w:val="ListParagraph"/>
        <w:numPr>
          <w:ilvl w:val="1"/>
          <w:numId w:val="8"/>
        </w:numPr>
      </w:pPr>
      <w:r>
        <w:t>01-modeling.R: compute all models</w:t>
      </w:r>
    </w:p>
    <w:p w14:paraId="76B4DBF0" w14:textId="77777777" w:rsidR="00142792" w:rsidRDefault="00142792" w:rsidP="00142792">
      <w:pPr>
        <w:pStyle w:val="ListParagraph"/>
        <w:numPr>
          <w:ilvl w:val="1"/>
          <w:numId w:val="8"/>
        </w:numPr>
      </w:pPr>
      <w:r>
        <w:t>02-evaluation.R</w:t>
      </w:r>
    </w:p>
    <w:p w14:paraId="13667157" w14:textId="77777777" w:rsidR="00142792" w:rsidRDefault="00142792">
      <w:pPr>
        <w:pStyle w:val="CommentText"/>
      </w:pPr>
    </w:p>
  </w:comment>
  <w:comment w:id="69" w:author="admin" w:date="2016-07-08T13:06:00Z" w:initials="a">
    <w:p w14:paraId="4166B126" w14:textId="6931365D" w:rsidR="00582A63" w:rsidRDefault="00582A63">
      <w:pPr>
        <w:pStyle w:val="CommentText"/>
      </w:pPr>
      <w:r>
        <w:rPr>
          <w:rStyle w:val="CommentReference"/>
        </w:rPr>
        <w:annotationRef/>
      </w:r>
      <w:r>
        <w:t xml:space="preserve">I have done all the changes you suggested and I have also uploaded it on </w:t>
      </w:r>
      <w:proofErr w:type="spellStart"/>
      <w:r>
        <w:t>SecuriSync</w:t>
      </w:r>
      <w:proofErr w:type="spellEnd"/>
      <w:r>
        <w:t>.</w:t>
      </w:r>
    </w:p>
  </w:comment>
  <w:comment w:id="70" w:author="admin" w:date="2016-07-08T11:33:00Z" w:initials="a">
    <w:p w14:paraId="2CC3CFD1" w14:textId="5D62E528" w:rsidR="00AE336C" w:rsidRDefault="00AE336C">
      <w:pPr>
        <w:pStyle w:val="CommentText"/>
      </w:pPr>
      <w:r>
        <w:rPr>
          <w:rStyle w:val="CommentReference"/>
        </w:rPr>
        <w:annotationRef/>
      </w:r>
      <w:r>
        <w:t xml:space="preserve">All the Regression model file is a model formed by considering different predictors for predicting </w:t>
      </w:r>
      <w:proofErr w:type="spellStart"/>
      <w:r>
        <w:t>RunsScored</w:t>
      </w:r>
      <w:proofErr w:type="spellEnd"/>
      <w:r>
        <w:t>. And all the results of each model have been saved in Model Results document.</w:t>
      </w:r>
    </w:p>
  </w:comment>
  <w:comment w:id="72" w:author="Gregor Kappler" w:date="2016-07-07T15:59:00Z" w:initials="GK">
    <w:p w14:paraId="5C16C07D" w14:textId="77777777" w:rsidR="00C54E66" w:rsidRDefault="00DA2B01" w:rsidP="00C54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</w:p>
    <w:p w14:paraId="6FE369DA" w14:textId="77777777" w:rsidR="00C54E66" w:rsidRDefault="00C54E66" w:rsidP="00C54E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overview is </w:t>
      </w:r>
      <w:hyperlink r:id="rId1" w:history="1">
        <w:r w:rsidRPr="00732702">
          <w:rPr>
            <w:rStyle w:val="Hyperlink"/>
            <w:rFonts w:ascii="Times New Roman" w:hAnsi="Times New Roman" w:cs="Times New Roman"/>
            <w:sz w:val="24"/>
            <w:szCs w:val="24"/>
          </w:rPr>
          <w:t>http://data.princeton.edu/wws509/notes/a2.pdf</w:t>
        </w:r>
      </w:hyperlink>
    </w:p>
    <w:p w14:paraId="0260C65C" w14:textId="77777777" w:rsidR="00C54E66" w:rsidRDefault="00C54E66" w:rsidP="00C54E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references in R help.  These are most of the time really reliable refs:</w:t>
      </w:r>
    </w:p>
    <w:p w14:paraId="55A67C21" w14:textId="77777777" w:rsidR="00C54E66" w:rsidRPr="00C54E66" w:rsidRDefault="00C54E66" w:rsidP="00C54E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E66">
        <w:rPr>
          <w:rFonts w:ascii="Times New Roman" w:hAnsi="Times New Roman" w:cs="Times New Roman"/>
          <w:sz w:val="24"/>
          <w:szCs w:val="24"/>
        </w:rPr>
        <w:t xml:space="preserve">     Dobson, A. J. (1990) _An Introduction to Generalized Linear Mo</w:t>
      </w:r>
      <w:r>
        <w:rPr>
          <w:rFonts w:ascii="Times New Roman" w:hAnsi="Times New Roman" w:cs="Times New Roman"/>
          <w:sz w:val="24"/>
          <w:szCs w:val="24"/>
        </w:rPr>
        <w:t>dels._ London: Chapman and Hall</w:t>
      </w:r>
    </w:p>
    <w:p w14:paraId="6EF4ED7B" w14:textId="77777777" w:rsidR="00C54E66" w:rsidRPr="00142792" w:rsidRDefault="00C54E66" w:rsidP="0014279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792">
        <w:rPr>
          <w:rFonts w:ascii="Times New Roman" w:hAnsi="Times New Roman" w:cs="Times New Roman"/>
          <w:sz w:val="24"/>
          <w:szCs w:val="24"/>
        </w:rPr>
        <w:t xml:space="preserve">     Hastie, T. J. and </w:t>
      </w:r>
      <w:proofErr w:type="spellStart"/>
      <w:r w:rsidRPr="00142792">
        <w:rPr>
          <w:rFonts w:ascii="Times New Roman" w:hAnsi="Times New Roman" w:cs="Times New Roman"/>
          <w:sz w:val="24"/>
          <w:szCs w:val="24"/>
        </w:rPr>
        <w:t>Pregibon</w:t>
      </w:r>
      <w:proofErr w:type="spellEnd"/>
      <w:r w:rsidRPr="00142792">
        <w:rPr>
          <w:rFonts w:ascii="Times New Roman" w:hAnsi="Times New Roman" w:cs="Times New Roman"/>
          <w:sz w:val="24"/>
          <w:szCs w:val="24"/>
        </w:rPr>
        <w:t xml:space="preserve">, D. (1992) _Generalized linear models. Chapter 6 of _Statistical Models in S_ </w:t>
      </w:r>
      <w:proofErr w:type="spellStart"/>
      <w:proofErr w:type="gramStart"/>
      <w:r w:rsidRPr="00142792">
        <w:rPr>
          <w:rFonts w:ascii="Times New Roman" w:hAnsi="Times New Roman" w:cs="Times New Roman"/>
          <w:sz w:val="24"/>
          <w:szCs w:val="24"/>
        </w:rPr>
        <w:t>eds</w:t>
      </w:r>
      <w:proofErr w:type="spellEnd"/>
      <w:proofErr w:type="gramEnd"/>
      <w:r w:rsidRPr="00142792">
        <w:rPr>
          <w:rFonts w:ascii="Times New Roman" w:hAnsi="Times New Roman" w:cs="Times New Roman"/>
          <w:sz w:val="24"/>
          <w:szCs w:val="24"/>
        </w:rPr>
        <w:t xml:space="preserve"> J. M. Chambers and T. J. Hastie, Wadsworth &amp; Brooks/Cole.</w:t>
      </w:r>
    </w:p>
    <w:p w14:paraId="45478351" w14:textId="77777777" w:rsidR="00C54E66" w:rsidRPr="00C54E66" w:rsidRDefault="00C54E66" w:rsidP="00C54E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E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54E66">
        <w:rPr>
          <w:rFonts w:ascii="Times New Roman" w:hAnsi="Times New Roman" w:cs="Times New Roman"/>
          <w:sz w:val="24"/>
          <w:szCs w:val="24"/>
        </w:rPr>
        <w:t>McCullagh</w:t>
      </w:r>
      <w:proofErr w:type="spellEnd"/>
      <w:r w:rsidRPr="00C54E66">
        <w:rPr>
          <w:rFonts w:ascii="Times New Roman" w:hAnsi="Times New Roman" w:cs="Times New Roman"/>
          <w:sz w:val="24"/>
          <w:szCs w:val="24"/>
        </w:rPr>
        <w:t xml:space="preserve"> P. and </w:t>
      </w:r>
      <w:proofErr w:type="spellStart"/>
      <w:r w:rsidRPr="00C54E66">
        <w:rPr>
          <w:rFonts w:ascii="Times New Roman" w:hAnsi="Times New Roman" w:cs="Times New Roman"/>
          <w:sz w:val="24"/>
          <w:szCs w:val="24"/>
        </w:rPr>
        <w:t>Nelder</w:t>
      </w:r>
      <w:proofErr w:type="spellEnd"/>
      <w:r w:rsidRPr="00C54E66">
        <w:rPr>
          <w:rFonts w:ascii="Times New Roman" w:hAnsi="Times New Roman" w:cs="Times New Roman"/>
          <w:sz w:val="24"/>
          <w:szCs w:val="24"/>
        </w:rPr>
        <w:t xml:space="preserve">, J. A. (1989) _Generalized Linear </w:t>
      </w:r>
      <w:proofErr w:type="spellStart"/>
      <w:r w:rsidRPr="00C54E66">
        <w:rPr>
          <w:rFonts w:ascii="Times New Roman" w:hAnsi="Times New Roman" w:cs="Times New Roman"/>
          <w:sz w:val="24"/>
          <w:szCs w:val="24"/>
        </w:rPr>
        <w:t>Models._London</w:t>
      </w:r>
      <w:proofErr w:type="spellEnd"/>
      <w:r w:rsidRPr="00C54E66">
        <w:rPr>
          <w:rFonts w:ascii="Times New Roman" w:hAnsi="Times New Roman" w:cs="Times New Roman"/>
          <w:sz w:val="24"/>
          <w:szCs w:val="24"/>
        </w:rPr>
        <w:t>: Chapman and Hall.</w:t>
      </w:r>
    </w:p>
    <w:p w14:paraId="6385892C" w14:textId="77777777" w:rsidR="00C54E66" w:rsidRPr="00142792" w:rsidRDefault="00C54E66" w:rsidP="00E772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79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42792">
        <w:rPr>
          <w:rFonts w:ascii="Times New Roman" w:hAnsi="Times New Roman" w:cs="Times New Roman"/>
          <w:sz w:val="24"/>
          <w:szCs w:val="24"/>
        </w:rPr>
        <w:t>Venables</w:t>
      </w:r>
      <w:proofErr w:type="spellEnd"/>
      <w:r w:rsidRPr="00142792">
        <w:rPr>
          <w:rFonts w:ascii="Times New Roman" w:hAnsi="Times New Roman" w:cs="Times New Roman"/>
          <w:sz w:val="24"/>
          <w:szCs w:val="24"/>
        </w:rPr>
        <w:t xml:space="preserve">, W. N. and Ripley, B. D. (2002) _Modern </w:t>
      </w:r>
      <w:proofErr w:type="gramStart"/>
      <w:r w:rsidRPr="00142792">
        <w:rPr>
          <w:rFonts w:ascii="Times New Roman" w:hAnsi="Times New Roman" w:cs="Times New Roman"/>
          <w:sz w:val="24"/>
          <w:szCs w:val="24"/>
        </w:rPr>
        <w:t>Applied  Statistics</w:t>
      </w:r>
      <w:proofErr w:type="gramEnd"/>
      <w:r w:rsidRPr="00142792">
        <w:rPr>
          <w:rFonts w:ascii="Times New Roman" w:hAnsi="Times New Roman" w:cs="Times New Roman"/>
          <w:sz w:val="24"/>
          <w:szCs w:val="24"/>
        </w:rPr>
        <w:t xml:space="preserve"> with S._ New York: Springer.</w:t>
      </w:r>
    </w:p>
    <w:p w14:paraId="14EC5985" w14:textId="77777777" w:rsidR="00DA2B01" w:rsidRDefault="00DA2B01">
      <w:pPr>
        <w:pStyle w:val="CommentText"/>
      </w:pPr>
    </w:p>
  </w:comment>
  <w:comment w:id="73" w:author="Gregor Kappler" w:date="2016-07-07T16:30:00Z" w:initials="GK">
    <w:p w14:paraId="4A32F272" w14:textId="77777777" w:rsidR="00142792" w:rsidRDefault="00142792">
      <w:pPr>
        <w:pStyle w:val="CommentText"/>
      </w:pPr>
      <w:r>
        <w:rPr>
          <w:rStyle w:val="CommentReference"/>
        </w:rPr>
        <w:annotationRef/>
      </w:r>
      <w:r>
        <w:t xml:space="preserve">You need to read the statistical literature, but use AIC/BIC for now, and </w:t>
      </w:r>
      <w:proofErr w:type="spellStart"/>
      <w:r>
        <w:t>chisquare</w:t>
      </w:r>
      <w:proofErr w:type="spellEnd"/>
      <w:r>
        <w:t xml:space="preserve"> tests</w:t>
      </w:r>
    </w:p>
  </w:comment>
  <w:comment w:id="75" w:author="Gregor Kappler" w:date="2016-07-07T16:31:00Z" w:initials="GK">
    <w:p w14:paraId="1F8BE2EC" w14:textId="77777777" w:rsidR="00142792" w:rsidRDefault="00142792">
      <w:pPr>
        <w:pStyle w:val="CommentText"/>
      </w:pPr>
      <w:r>
        <w:rPr>
          <w:rStyle w:val="CommentReference"/>
        </w:rPr>
        <w:annotationRef/>
      </w:r>
      <w:r>
        <w:t xml:space="preserve">Try taking a subset of players in R, Try </w:t>
      </w:r>
      <w:proofErr w:type="spellStart"/>
      <w:r>
        <w:t>AdapteR</w:t>
      </w:r>
      <w:proofErr w:type="spellEnd"/>
      <w:r>
        <w:t xml:space="preserve"> implementation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D3D726" w15:done="0"/>
  <w15:commentEx w15:paraId="2EF1A1C6" w15:done="0"/>
  <w15:commentEx w15:paraId="06D80206" w15:done="0"/>
  <w15:commentEx w15:paraId="13667157" w15:done="0"/>
  <w15:commentEx w15:paraId="4166B126" w15:paraIdParent="13667157" w15:done="0"/>
  <w15:commentEx w15:paraId="2CC3CFD1" w15:done="0"/>
  <w15:commentEx w15:paraId="14EC5985" w15:done="0"/>
  <w15:commentEx w15:paraId="4A32F272" w15:done="0"/>
  <w15:commentEx w15:paraId="1F8BE2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F2992"/>
    <w:multiLevelType w:val="hybridMultilevel"/>
    <w:tmpl w:val="20468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1479"/>
    <w:multiLevelType w:val="hybridMultilevel"/>
    <w:tmpl w:val="4E42C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729"/>
    <w:multiLevelType w:val="hybridMultilevel"/>
    <w:tmpl w:val="71F2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9003D"/>
    <w:multiLevelType w:val="hybridMultilevel"/>
    <w:tmpl w:val="6E0C2D18"/>
    <w:lvl w:ilvl="0" w:tplc="A7062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F0453"/>
    <w:multiLevelType w:val="hybridMultilevel"/>
    <w:tmpl w:val="0D82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64A1F"/>
    <w:multiLevelType w:val="hybridMultilevel"/>
    <w:tmpl w:val="B0ECE53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8F26453"/>
    <w:multiLevelType w:val="hybridMultilevel"/>
    <w:tmpl w:val="F0DCDB42"/>
    <w:lvl w:ilvl="0" w:tplc="D7BE4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11204"/>
    <w:multiLevelType w:val="hybridMultilevel"/>
    <w:tmpl w:val="A1D8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8769E"/>
    <w:multiLevelType w:val="hybridMultilevel"/>
    <w:tmpl w:val="C7D0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or Kappler">
    <w15:presenceInfo w15:providerId="Windows Live" w15:userId="69bdf47a8a74ed60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42792"/>
    <w:rsid w:val="001C378F"/>
    <w:rsid w:val="002929C9"/>
    <w:rsid w:val="00365F73"/>
    <w:rsid w:val="004A6B92"/>
    <w:rsid w:val="00527962"/>
    <w:rsid w:val="005570D7"/>
    <w:rsid w:val="00582A63"/>
    <w:rsid w:val="005C768C"/>
    <w:rsid w:val="0077713A"/>
    <w:rsid w:val="00A67F5A"/>
    <w:rsid w:val="00AE336C"/>
    <w:rsid w:val="00C54E66"/>
    <w:rsid w:val="00DA2B01"/>
    <w:rsid w:val="00E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891C"/>
  <w15:chartTrackingRefBased/>
  <w15:docId w15:val="{6EA8D0AB-96E1-49D0-AC4F-9ED5B27E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7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713A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713A"/>
    <w:rPr>
      <w:rFonts w:ascii="Helvetica" w:hAnsi="Helvetic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3A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3A"/>
    <w:rPr>
      <w:rFonts w:ascii="Helvetica" w:hAnsi="Helvetic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71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13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13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1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13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71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4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ata.princeton.edu/wws509/notes/a2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73E58C-DA10-4B78-8018-64C7160E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2016-07-06T06:52:00Z</dcterms:created>
  <dcterms:modified xsi:type="dcterms:W3CDTF">2016-07-08T07:37:00Z</dcterms:modified>
</cp:coreProperties>
</file>